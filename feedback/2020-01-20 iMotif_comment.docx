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BC58" w14:textId="77777777" w:rsidR="00A65567" w:rsidRPr="00EE6378" w:rsidRDefault="00C71AC4">
      <w:pPr>
        <w:rPr>
          <w:rFonts w:cstheme="minorHAnsi"/>
          <w:b/>
          <w:u w:val="single"/>
          <w:lang w:val="en-US"/>
        </w:rPr>
      </w:pPr>
      <w:r w:rsidRPr="00EE6378">
        <w:rPr>
          <w:rFonts w:cstheme="minorHAnsi"/>
          <w:b/>
          <w:u w:val="single"/>
          <w:lang w:val="en-US"/>
        </w:rPr>
        <w:t>Approach A (</w:t>
      </w:r>
      <w:r w:rsidR="00576CF9" w:rsidRPr="00EE6378">
        <w:rPr>
          <w:rFonts w:cstheme="minorHAnsi"/>
          <w:b/>
          <w:u w:val="single"/>
          <w:lang w:val="en-US"/>
        </w:rPr>
        <w:t>G4 Hunter</w:t>
      </w:r>
      <w:proofErr w:type="gramStart"/>
      <w:r w:rsidRPr="00EE6378">
        <w:rPr>
          <w:rFonts w:cstheme="minorHAnsi"/>
          <w:b/>
          <w:u w:val="single"/>
          <w:lang w:val="en-US"/>
        </w:rPr>
        <w:t>)</w:t>
      </w:r>
      <w:r w:rsidR="00576CF9" w:rsidRPr="00EE6378">
        <w:rPr>
          <w:rFonts w:cstheme="minorHAnsi"/>
          <w:b/>
          <w:u w:val="single"/>
          <w:lang w:val="en-US"/>
        </w:rPr>
        <w:t> :</w:t>
      </w:r>
      <w:proofErr w:type="gramEnd"/>
    </w:p>
    <w:p w14:paraId="250167B8" w14:textId="77777777" w:rsidR="00576CF9" w:rsidRPr="00C71AC4" w:rsidRDefault="00576CF9" w:rsidP="00576CF9">
      <w:pPr>
        <w:rPr>
          <w:rFonts w:cstheme="minorHAnsi"/>
          <w:lang w:val="en-US"/>
        </w:rPr>
      </w:pPr>
      <w:proofErr w:type="spellStart"/>
      <w:r w:rsidRPr="00C71AC4">
        <w:rPr>
          <w:rFonts w:cstheme="minorHAnsi"/>
          <w:lang w:val="en-US"/>
        </w:rPr>
        <w:t>At</w:t>
      </w:r>
      <w:proofErr w:type="spellEnd"/>
      <w:r w:rsidRPr="00C71AC4">
        <w:rPr>
          <w:rFonts w:cstheme="minorHAnsi"/>
          <w:lang w:val="en-US"/>
        </w:rPr>
        <w:t xml:space="preserve"> it stands, this is the worst predictor among the three methods, which is somehow good for us as we want to convey the message that it is not optimal. However, the C positive / T negative approach is not the </w:t>
      </w:r>
      <w:r w:rsidR="00EE6378">
        <w:rPr>
          <w:rFonts w:cstheme="minorHAnsi"/>
          <w:lang w:val="en-US"/>
        </w:rPr>
        <w:t>most appropriate</w:t>
      </w:r>
      <w:r w:rsidRPr="00C71AC4">
        <w:rPr>
          <w:rFonts w:cstheme="minorHAnsi"/>
          <w:lang w:val="en-US"/>
        </w:rPr>
        <w:t xml:space="preserve"> model. </w:t>
      </w:r>
    </w:p>
    <w:p w14:paraId="41F4B91D" w14:textId="77777777" w:rsidR="00576CF9" w:rsidRPr="00C71AC4" w:rsidRDefault="00576CF9" w:rsidP="00576CF9">
      <w:pPr>
        <w:rPr>
          <w:rFonts w:cstheme="minorHAnsi"/>
          <w:lang w:val="en-US"/>
        </w:rPr>
      </w:pPr>
    </w:p>
    <w:p w14:paraId="646E5B02" w14:textId="77777777" w:rsidR="00576CF9" w:rsidRPr="00C71AC4" w:rsidRDefault="00576CF9" w:rsidP="00576CF9">
      <w:pPr>
        <w:rPr>
          <w:rFonts w:cstheme="minorHAnsi"/>
          <w:lang w:val="en-US"/>
        </w:rPr>
      </w:pPr>
      <w:r w:rsidRPr="00C71AC4">
        <w:rPr>
          <w:rFonts w:cstheme="minorHAnsi"/>
          <w:lang w:val="en-US"/>
        </w:rPr>
        <w:t>Can you do the following change</w:t>
      </w:r>
      <w:r w:rsidR="00EE6378">
        <w:rPr>
          <w:rFonts w:cstheme="minorHAnsi"/>
          <w:lang w:val="en-US"/>
        </w:rPr>
        <w:t>s/tests</w:t>
      </w:r>
      <w:r w:rsidRPr="00C71AC4">
        <w:rPr>
          <w:rFonts w:cstheme="minorHAnsi"/>
          <w:lang w:val="en-US"/>
        </w:rPr>
        <w:t xml:space="preserve">: </w:t>
      </w:r>
    </w:p>
    <w:p w14:paraId="78A654E2" w14:textId="77777777" w:rsidR="00576CF9" w:rsidRPr="00C71AC4" w:rsidRDefault="00576CF9" w:rsidP="00576CF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71AC4">
        <w:rPr>
          <w:rFonts w:cstheme="minorHAnsi"/>
          <w:i/>
          <w:lang w:val="en-US"/>
        </w:rPr>
        <w:t>Traditional</w:t>
      </w:r>
      <w:r w:rsidRPr="00C71AC4">
        <w:rPr>
          <w:rFonts w:cstheme="minorHAnsi"/>
          <w:lang w:val="en-US"/>
        </w:rPr>
        <w:t xml:space="preserve"> G4-Hunter: give +1, +2, +3 or</w:t>
      </w:r>
      <w:bookmarkStart w:id="0" w:name="_GoBack"/>
      <w:bookmarkEnd w:id="0"/>
      <w:r w:rsidRPr="00C71AC4">
        <w:rPr>
          <w:rFonts w:cstheme="minorHAnsi"/>
          <w:lang w:val="en-US"/>
        </w:rPr>
        <w:t xml:space="preserve"> +4 to each cytosine in a run of 1, 2, 3 or 4+ consecutive C and a score of 0 to all T. (not negative)</w:t>
      </w:r>
    </w:p>
    <w:p w14:paraId="2013574B" w14:textId="77777777" w:rsidR="00576CF9" w:rsidRPr="00C71AC4" w:rsidRDefault="00576CF9" w:rsidP="00576CF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71AC4">
        <w:rPr>
          <w:rFonts w:cstheme="minorHAnsi"/>
          <w:i/>
          <w:lang w:val="en-US"/>
        </w:rPr>
        <w:t>Extended</w:t>
      </w:r>
      <w:r w:rsidRPr="00C71AC4">
        <w:rPr>
          <w:rFonts w:cstheme="minorHAnsi"/>
          <w:lang w:val="en-US"/>
        </w:rPr>
        <w:t xml:space="preserve"> G4-Hunter: give +1, +2, +3, +4, +5, +6to each cytosine in a run of 1, 2, 3, 4, 5 or 6+ consecutive C and a score of 0 to all T. (not negative)</w:t>
      </w:r>
    </w:p>
    <w:p w14:paraId="21088F05" w14:textId="77777777" w:rsidR="00576CF9" w:rsidRPr="00C71AC4" w:rsidRDefault="00576CF9" w:rsidP="00576CF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C71AC4">
        <w:rPr>
          <w:rFonts w:cstheme="minorHAnsi"/>
          <w:i/>
          <w:lang w:val="en-US"/>
        </w:rPr>
        <w:t>Optimized</w:t>
      </w:r>
      <w:r w:rsidRPr="00C71AC4">
        <w:rPr>
          <w:rFonts w:cstheme="minorHAnsi"/>
          <w:lang w:val="en-US"/>
        </w:rPr>
        <w:t xml:space="preserve"> G4-hunter: give +w, +x, +y or +z to each cytosine in a run of 1, 2, 3 or 4 (with w, x, y, z positive decimal numbers and w&lt;x&lt;y&lt;z) consecutive C and a score of 0 to all T. (not negative)</w:t>
      </w:r>
    </w:p>
    <w:p w14:paraId="60638430" w14:textId="77777777" w:rsidR="00576CF9" w:rsidRPr="00C71AC4" w:rsidRDefault="00576CF9" w:rsidP="00576CF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C71AC4">
        <w:rPr>
          <w:rFonts w:cstheme="minorHAnsi"/>
          <w:i/>
          <w:lang w:val="en-US"/>
        </w:rPr>
        <w:t>Optimized</w:t>
      </w:r>
      <w:r w:rsidRPr="00C71AC4">
        <w:rPr>
          <w:rFonts w:cstheme="minorHAnsi"/>
          <w:lang w:val="en-US"/>
        </w:rPr>
        <w:t>+Extended</w:t>
      </w:r>
      <w:proofErr w:type="spellEnd"/>
      <w:r w:rsidRPr="00C71AC4">
        <w:rPr>
          <w:rFonts w:cstheme="minorHAnsi"/>
          <w:lang w:val="en-US"/>
        </w:rPr>
        <w:t xml:space="preserve"> G4-hunter: give +u +v +w, +x, +y or +z to each cytosine in a run of 1, 2, 3, 4, 5, 6+ (with u, v, w, x, y, z positive decimal numbers and u&lt;v&lt;w&lt;x&lt;y&lt;z) consecutive C and a score of 0 to all T. (not negative)</w:t>
      </w:r>
    </w:p>
    <w:p w14:paraId="64D30951" w14:textId="77777777" w:rsidR="00972619" w:rsidRDefault="00972619" w:rsidP="00972619">
      <w:pPr>
        <w:rPr>
          <w:rFonts w:cstheme="minorHAnsi"/>
          <w:lang w:val="en-US"/>
        </w:rPr>
      </w:pPr>
    </w:p>
    <w:p w14:paraId="0F194723" w14:textId="77777777" w:rsidR="00EE6378" w:rsidRPr="00C71AC4" w:rsidRDefault="00EE6378" w:rsidP="0097261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 base is given a negative score – we don’t have any G in the sequence space tested.</w:t>
      </w:r>
    </w:p>
    <w:p w14:paraId="57CAD3F8" w14:textId="77777777" w:rsidR="00C71AC4" w:rsidRDefault="00C71AC4" w:rsidP="00972619">
      <w:pPr>
        <w:rPr>
          <w:rFonts w:cstheme="minorHAnsi"/>
          <w:b/>
          <w:lang w:val="en-US"/>
        </w:rPr>
      </w:pPr>
    </w:p>
    <w:p w14:paraId="1B32AB29" w14:textId="77777777" w:rsidR="00972619" w:rsidRPr="00C71AC4" w:rsidRDefault="00972619" w:rsidP="00972619">
      <w:pPr>
        <w:rPr>
          <w:rFonts w:cstheme="minorHAnsi"/>
          <w:b/>
          <w:lang w:val="en-US"/>
        </w:rPr>
      </w:pPr>
      <w:r w:rsidRPr="00C71AC4">
        <w:rPr>
          <w:rFonts w:cstheme="minorHAnsi"/>
          <w:b/>
          <w:lang w:val="en-US"/>
        </w:rPr>
        <w:t>Approach B (Gradient boosting machines)</w:t>
      </w:r>
    </w:p>
    <w:p w14:paraId="01DD041D" w14:textId="77777777" w:rsidR="00972619" w:rsidRPr="00C71AC4" w:rsidRDefault="00972619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C71AC4">
        <w:rPr>
          <w:rFonts w:asciiTheme="minorHAnsi" w:hAnsiTheme="minorHAnsi" w:cstheme="minorHAnsi"/>
          <w:lang w:val="en-US"/>
        </w:rPr>
        <w:t xml:space="preserve">You mention that Features are not extremely correlated (slide 4) but </w:t>
      </w:r>
      <w:r w:rsidR="00C71AC4" w:rsidRPr="00C71AC4">
        <w:rPr>
          <w:rFonts w:asciiTheme="minorHAnsi" w:hAnsiTheme="minorHAnsi" w:cstheme="minorHAnsi"/>
          <w:lang w:val="en-US"/>
        </w:rPr>
        <w:t xml:space="preserve">total length is actually fairly correlated with C (which makes sense, given that Cytosines constitute the major component of the sequence). </w:t>
      </w:r>
    </w:p>
    <w:p w14:paraId="16F37333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C71AC4">
        <w:rPr>
          <w:rFonts w:asciiTheme="minorHAnsi" w:hAnsiTheme="minorHAnsi" w:cstheme="minorHAnsi"/>
          <w:lang w:val="en-US"/>
        </w:rPr>
        <w:t xml:space="preserve">My advice would be to drop length completely – L = (Cx4+T1+T2+T3); it’s not an independent variable. </w:t>
      </w:r>
    </w:p>
    <w:p w14:paraId="14973AE2" w14:textId="77777777" w:rsidR="00C71AC4" w:rsidRPr="00C71AC4" w:rsidDel="00CB1CB8" w:rsidRDefault="00C71AC4" w:rsidP="00972619">
      <w:pPr>
        <w:pStyle w:val="NormalWeb"/>
        <w:shd w:val="clear" w:color="auto" w:fill="FFFFFF"/>
        <w:rPr>
          <w:del w:id="1" w:author="Liezel Tamon" w:date="2020-01-28T11:02:00Z"/>
          <w:rFonts w:asciiTheme="minorHAnsi" w:hAnsiTheme="minorHAnsi" w:cstheme="minorHAnsi"/>
          <w:lang w:val="en-US"/>
        </w:rPr>
      </w:pPr>
      <w:r w:rsidRPr="00C71AC4">
        <w:rPr>
          <w:rFonts w:asciiTheme="minorHAnsi" w:hAnsiTheme="minorHAnsi" w:cstheme="minorHAnsi"/>
          <w:lang w:val="en-US"/>
        </w:rPr>
        <w:t xml:space="preserve">The predicted vs observed correlation is superb even without Length (r2=0.98 for Tm; 0.95 for </w:t>
      </w:r>
      <w:proofErr w:type="spellStart"/>
      <w:r w:rsidRPr="00C71AC4">
        <w:rPr>
          <w:rFonts w:asciiTheme="minorHAnsi" w:hAnsiTheme="minorHAnsi" w:cstheme="minorHAnsi"/>
          <w:lang w:val="en-US"/>
        </w:rPr>
        <w:t>pHT</w:t>
      </w:r>
      <w:proofErr w:type="spellEnd"/>
      <w:r w:rsidRPr="00C71AC4">
        <w:rPr>
          <w:rFonts w:asciiTheme="minorHAnsi" w:hAnsiTheme="minorHAnsi" w:cstheme="minorHAnsi"/>
          <w:lang w:val="en-US"/>
        </w:rPr>
        <w:t>). I would keep the graph on the right for the paper</w:t>
      </w:r>
    </w:p>
    <w:p w14:paraId="08BAA1EF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7AE2F948" w14:textId="77777777" w:rsidR="00C71AC4" w:rsidRPr="00C71AC4" w:rsidRDefault="00C71AC4" w:rsidP="00C71AC4">
      <w:pPr>
        <w:pStyle w:val="NormalWeb"/>
        <w:shd w:val="clear" w:color="auto" w:fill="FFFFFF"/>
        <w:rPr>
          <w:lang w:val="en-US"/>
        </w:rPr>
      </w:pPr>
      <w:r w:rsidRPr="00C71AC4">
        <w:rPr>
          <w:rFonts w:asciiTheme="minorHAnsi" w:hAnsiTheme="minorHAnsi" w:cstheme="minorHAnsi"/>
          <w:b/>
          <w:lang w:val="en-US"/>
        </w:rPr>
        <w:t>Approach C:</w:t>
      </w:r>
      <w:r w:rsidRPr="00C71AC4">
        <w:rPr>
          <w:rFonts w:asciiTheme="minorHAnsi" w:hAnsiTheme="minorHAnsi" w:cstheme="minorHAnsi"/>
          <w:lang w:val="en-US"/>
        </w:rPr>
        <w:t xml:space="preserve"> </w:t>
      </w:r>
      <w:r w:rsidRPr="00C71AC4">
        <w:rPr>
          <w:rFonts w:ascii="Calibri" w:hAnsi="Calibri" w:cs="Calibri"/>
          <w:b/>
          <w:bCs/>
          <w:color w:val="000000" w:themeColor="text1"/>
          <w:lang w:val="en-US"/>
        </w:rPr>
        <w:t xml:space="preserve">Non-Linear Analytical Equation </w:t>
      </w:r>
    </w:p>
    <w:p w14:paraId="7082267B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C71AC4">
        <w:rPr>
          <w:rFonts w:asciiTheme="minorHAnsi" w:hAnsiTheme="minorHAnsi" w:cstheme="minorHAnsi"/>
          <w:lang w:val="en-US"/>
        </w:rPr>
        <w:t>I like it very much too.</w:t>
      </w:r>
    </w:p>
    <w:p w14:paraId="4C0B291B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u w:val="single"/>
          <w:lang w:val="en-US"/>
        </w:rPr>
      </w:pPr>
      <w:r w:rsidRPr="00C71AC4">
        <w:rPr>
          <w:rFonts w:asciiTheme="minorHAnsi" w:hAnsiTheme="minorHAnsi" w:cstheme="minorHAnsi"/>
          <w:lang w:val="en-US"/>
        </w:rPr>
        <w:t xml:space="preserve">Slide 13: I tried to extrapolate this formula to other sequences motifs, to find sequences with </w:t>
      </w:r>
      <w:proofErr w:type="spellStart"/>
      <w:r w:rsidRPr="00C71AC4">
        <w:rPr>
          <w:rFonts w:asciiTheme="minorHAnsi" w:hAnsiTheme="minorHAnsi" w:cstheme="minorHAnsi"/>
          <w:lang w:val="en-US"/>
        </w:rPr>
        <w:t>pHT</w:t>
      </w:r>
      <w:proofErr w:type="spellEnd"/>
      <w:r w:rsidRPr="00C71AC4">
        <w:rPr>
          <w:rFonts w:asciiTheme="minorHAnsi" w:hAnsiTheme="minorHAnsi" w:cstheme="minorHAnsi"/>
          <w:lang w:val="en-US"/>
        </w:rPr>
        <w:t xml:space="preserve"> close to 7.0... you can approach this value with C=11, T2 long, and T1 and T3 short. </w:t>
      </w:r>
      <w:r w:rsidRPr="00C71AC4">
        <w:rPr>
          <w:rFonts w:asciiTheme="minorHAnsi" w:hAnsiTheme="minorHAnsi" w:cstheme="minorHAnsi"/>
          <w:u w:val="single"/>
          <w:lang w:val="en-US"/>
        </w:rPr>
        <w:t xml:space="preserve">It makes complete </w:t>
      </w:r>
      <w:proofErr w:type="gramStart"/>
      <w:r w:rsidRPr="00C71AC4">
        <w:rPr>
          <w:rFonts w:asciiTheme="minorHAnsi" w:hAnsiTheme="minorHAnsi" w:cstheme="minorHAnsi"/>
          <w:u w:val="single"/>
          <w:lang w:val="en-US"/>
        </w:rPr>
        <w:t>sense !</w:t>
      </w:r>
      <w:proofErr w:type="gramEnd"/>
    </w:p>
    <w:p w14:paraId="6334C45A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  <w:r w:rsidRPr="00C71AC4">
        <w:rPr>
          <w:rFonts w:asciiTheme="minorHAnsi" w:hAnsiTheme="minorHAnsi" w:cstheme="minorHAnsi"/>
          <w:lang w:val="en-US"/>
        </w:rPr>
        <w:t xml:space="preserve">In that case I am fine with keeping “length” which makes the equation </w:t>
      </w:r>
      <w:proofErr w:type="spellStart"/>
      <w:r w:rsidRPr="00C71AC4">
        <w:rPr>
          <w:rFonts w:asciiTheme="minorHAnsi" w:hAnsiTheme="minorHAnsi" w:cstheme="minorHAnsi"/>
          <w:lang w:val="en-US"/>
        </w:rPr>
        <w:t>simplier</w:t>
      </w:r>
      <w:proofErr w:type="spellEnd"/>
      <w:r w:rsidRPr="00C71AC4">
        <w:rPr>
          <w:rFonts w:asciiTheme="minorHAnsi" w:hAnsiTheme="minorHAnsi" w:cstheme="minorHAnsi"/>
          <w:lang w:val="en-US"/>
        </w:rPr>
        <w:t xml:space="preserve"> than (Cx4+T1+T2+T</w:t>
      </w:r>
      <w:proofErr w:type="gramStart"/>
      <w:r w:rsidRPr="00C71AC4">
        <w:rPr>
          <w:rFonts w:asciiTheme="minorHAnsi" w:hAnsiTheme="minorHAnsi" w:cstheme="minorHAnsi"/>
          <w:lang w:val="en-US"/>
        </w:rPr>
        <w:t>3)...</w:t>
      </w:r>
      <w:proofErr w:type="gramEnd"/>
    </w:p>
    <w:p w14:paraId="7A5D9ED6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u w:val="single"/>
          <w:lang w:val="en-US"/>
        </w:rPr>
      </w:pPr>
    </w:p>
    <w:p w14:paraId="74A37864" w14:textId="77777777" w:rsidR="00C71AC4" w:rsidRPr="00C71AC4" w:rsidRDefault="00C71AC4" w:rsidP="00972619">
      <w:pPr>
        <w:pStyle w:val="NormalWeb"/>
        <w:shd w:val="clear" w:color="auto" w:fill="FFFFFF"/>
        <w:rPr>
          <w:rFonts w:asciiTheme="minorHAnsi" w:hAnsiTheme="minorHAnsi" w:cstheme="minorHAnsi"/>
          <w:lang w:val="en-US"/>
        </w:rPr>
      </w:pPr>
    </w:p>
    <w:p w14:paraId="3E4E8FE3" w14:textId="77777777" w:rsidR="00576CF9" w:rsidRPr="00C71AC4" w:rsidRDefault="00576CF9" w:rsidP="00576CF9">
      <w:pPr>
        <w:rPr>
          <w:rFonts w:cstheme="minorHAnsi"/>
          <w:lang w:val="en-US"/>
        </w:rPr>
      </w:pPr>
    </w:p>
    <w:sectPr w:rsidR="00576CF9" w:rsidRPr="00C71AC4" w:rsidSect="001E0A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FF8"/>
    <w:multiLevelType w:val="hybridMultilevel"/>
    <w:tmpl w:val="DD907754"/>
    <w:lvl w:ilvl="0" w:tplc="15083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346DF"/>
    <w:multiLevelType w:val="hybridMultilevel"/>
    <w:tmpl w:val="28D49A08"/>
    <w:lvl w:ilvl="0" w:tplc="3AE00B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ezel Tamon">
    <w15:presenceInfo w15:providerId="AD" w15:userId="S::exet4759@ox.ac.uk::44007554-50ca-4098-8dc6-489223dab9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hideSpellingErrors/>
  <w:hideGrammaticalError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F9"/>
    <w:rsid w:val="00005597"/>
    <w:rsid w:val="00070CAD"/>
    <w:rsid w:val="000B1AE7"/>
    <w:rsid w:val="00112A36"/>
    <w:rsid w:val="001761C0"/>
    <w:rsid w:val="001D3FCA"/>
    <w:rsid w:val="001E0AEE"/>
    <w:rsid w:val="00305DF8"/>
    <w:rsid w:val="00476F2F"/>
    <w:rsid w:val="00562633"/>
    <w:rsid w:val="00576CF9"/>
    <w:rsid w:val="005A0D22"/>
    <w:rsid w:val="00607F3C"/>
    <w:rsid w:val="006D0407"/>
    <w:rsid w:val="007E1010"/>
    <w:rsid w:val="00881EA4"/>
    <w:rsid w:val="0088477C"/>
    <w:rsid w:val="008B5338"/>
    <w:rsid w:val="00972619"/>
    <w:rsid w:val="00A87270"/>
    <w:rsid w:val="00C71AC4"/>
    <w:rsid w:val="00CB1CAB"/>
    <w:rsid w:val="00CB1CB8"/>
    <w:rsid w:val="00D46605"/>
    <w:rsid w:val="00DD1180"/>
    <w:rsid w:val="00E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E4F"/>
  <w14:defaultImageDpi w14:val="32767"/>
  <w15:chartTrackingRefBased/>
  <w15:docId w15:val="{3D1ABE42-AA3A-A74D-A689-D2B496C4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6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C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</dc:creator>
  <cp:keywords/>
  <dc:description/>
  <cp:lastModifiedBy>Liezel Tamon</cp:lastModifiedBy>
  <cp:revision>3</cp:revision>
  <dcterms:created xsi:type="dcterms:W3CDTF">2020-01-28T10:19:00Z</dcterms:created>
  <dcterms:modified xsi:type="dcterms:W3CDTF">2020-01-28T12:07:00Z</dcterms:modified>
</cp:coreProperties>
</file>